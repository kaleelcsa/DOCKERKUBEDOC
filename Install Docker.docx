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</w:pPr>
      <w:bookmarkStart w:id="0" w:name="_GoBack"/>
      <w:bookmarkEnd w:id="0"/>
      <w:r w:rsidRPr="0081069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  <w:t xml:space="preserve">Install </w:t>
      </w:r>
      <w:proofErr w:type="spellStart"/>
      <w:r w:rsidRPr="0081069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  <w:t>Docker</w:t>
      </w:r>
      <w:proofErr w:type="spellEnd"/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81069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1. Check Linux version</w:t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06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There is a minimum kernel </w:t>
      </w:r>
      <w:proofErr w:type="gramStart"/>
      <w:r w:rsidRPr="008106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requirements</w:t>
      </w:r>
      <w:proofErr w:type="gramEnd"/>
      <w:r w:rsidRPr="008106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for </w:t>
      </w:r>
      <w:proofErr w:type="spellStart"/>
      <w:r w:rsidRPr="0081069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Docker</w:t>
      </w:r>
      <w:proofErr w:type="spellEnd"/>
      <w:r w:rsidRPr="008106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It must be at least version </w:t>
      </w:r>
      <w:hyperlink r:id="rId5" w:history="1">
        <w:r w:rsidRPr="0081069C">
          <w:rPr>
            <w:rFonts w:ascii="Arial" w:eastAsia="Times New Roman" w:hAnsi="Arial" w:cs="Arial"/>
            <w:color w:val="EB2121"/>
            <w:sz w:val="21"/>
            <w:szCs w:val="21"/>
            <w:lang w:eastAsia="en-IN"/>
          </w:rPr>
          <w:t>3.10</w:t>
        </w:r>
      </w:hyperlink>
      <w:r w:rsidRPr="008106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To find out the kernel version, use:</w:t>
      </w:r>
    </w:p>
    <w:p w:rsidR="0081069C" w:rsidRPr="0081069C" w:rsidRDefault="0081069C" w:rsidP="0081069C">
      <w:pPr>
        <w:spacing w:after="0" w:line="240" w:lineRule="auto"/>
        <w:ind w:left="-851"/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r w:rsidRPr="0081069C">
        <w:rPr>
          <w:rFonts w:ascii="inherit" w:eastAsia="Times New Roman" w:hAnsi="inherit" w:cs="Courier New"/>
          <w:color w:val="333333"/>
          <w:sz w:val="14"/>
          <w:szCs w:val="14"/>
          <w:lang w:eastAsia="en-IN"/>
        </w:rPr>
        <w:t>Shell</w:t>
      </w:r>
    </w:p>
    <w:p w:rsidR="0081069C" w:rsidRPr="0081069C" w:rsidRDefault="0081069C" w:rsidP="0081069C">
      <w:pPr>
        <w:spacing w:after="180" w:line="240" w:lineRule="auto"/>
        <w:ind w:left="-851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1069C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6.5pt;height:60.5pt" o:ole="">
            <v:imagedata r:id="rId6" o:title=""/>
          </v:shape>
          <w:control r:id="rId7" w:name="DefaultOcxName" w:shapeid="_x0000_i1043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138198173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uname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-a</w:t>
            </w:r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8106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or</w:t>
      </w:r>
      <w:proofErr w:type="gramEnd"/>
    </w:p>
    <w:p w:rsidR="0081069C" w:rsidRPr="0081069C" w:rsidRDefault="0081069C" w:rsidP="0081069C">
      <w:pPr>
        <w:spacing w:after="0" w:line="240" w:lineRule="auto"/>
        <w:ind w:left="-851"/>
        <w:rPr>
          <w:ins w:id="1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2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3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4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46" type="#_x0000_t75" style="width:136.5pt;height:60.5pt" o:ole="">
              <v:imagedata r:id="rId6" o:title=""/>
            </v:shape>
            <w:control r:id="rId8" w:name="DefaultOcxName1" w:shapeid="_x0000_i1046"/>
          </w:object>
        </w:r>
      </w:ins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51463622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uname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-r</w:t>
            </w:r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5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40C25D93" wp14:editId="7B8CAF7C">
            <wp:extent cx="14915515" cy="6532245"/>
            <wp:effectExtent l="0" t="0" r="635" b="1905"/>
            <wp:docPr id="15" name="Picture 15" descr="https://turreta.com/wp-content/uploads/2017/08/16-8-2017-7-04-0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rreta.com/wp-content/uploads/2017/08/16-8-2017-7-04-01-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ins w:id="6" w:author="Unknown"/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ins w:id="7" w:author="Unknown"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2. Update yum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8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9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It is recommended to update our system. Use:</w:t>
        </w:r>
      </w:ins>
    </w:p>
    <w:p w:rsidR="0081069C" w:rsidRPr="0081069C" w:rsidRDefault="0081069C" w:rsidP="0081069C">
      <w:pPr>
        <w:spacing w:after="0" w:line="240" w:lineRule="auto"/>
        <w:ind w:left="-851"/>
        <w:rPr>
          <w:ins w:id="10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11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12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13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49" type="#_x0000_t75" style="width:136.5pt;height:60.5pt" o:ole="">
              <v:imagedata r:id="rId6" o:title=""/>
            </v:shape>
            <w:control r:id="rId10" w:name="DefaultOcxName2" w:shapeid="_x0000_i1049"/>
          </w:object>
        </w:r>
      </w:ins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209466744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sudo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yum update</w:t>
            </w:r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1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F351524" wp14:editId="1278F1E7">
            <wp:extent cx="14915515" cy="6532245"/>
            <wp:effectExtent l="0" t="0" r="635" b="1905"/>
            <wp:docPr id="14" name="Picture 14" descr="https://turreta.com/wp-content/uploads/2017/08/16-8-2017-7-04-4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rreta.com/wp-content/uploads/2017/08/16-8-2017-7-04-41-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15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16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When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YUM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asks us for some confirmation about the total size of binaries to be downloaded, type </w:t>
        </w:r>
        <w:proofErr w:type="spellStart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y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and</w:t>
        </w:r>
        <w:proofErr w:type="spellEnd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 xml:space="preserve"> press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Enter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to proceed.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17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44E4ED01" wp14:editId="1D652126">
            <wp:extent cx="14915515" cy="6532245"/>
            <wp:effectExtent l="0" t="0" r="635" b="1905"/>
            <wp:docPr id="13" name="Picture 13" descr="https://turreta.com/wp-content/uploads/2017/08/16-8-2017-7-05-0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rreta.com/wp-content/uploads/2017/08/16-8-2017-7-05-01-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18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4BB563DB" wp14:editId="08C4931E">
            <wp:extent cx="14915515" cy="6532245"/>
            <wp:effectExtent l="0" t="0" r="635" b="1905"/>
            <wp:docPr id="12" name="Picture 12" descr="https://turreta.com/wp-content/uploads/2017/08/16-8-2017-7-05-0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urreta.com/wp-content/uploads/2017/08/16-8-2017-7-05-09-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19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20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Installation completes!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21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784C8F1B" wp14:editId="2C1AFB44">
            <wp:extent cx="14915515" cy="6532245"/>
            <wp:effectExtent l="0" t="0" r="635" b="1905"/>
            <wp:docPr id="11" name="Picture 11" descr="https://turreta.com/wp-content/uploads/2017/08/16-8-2017-7-12-4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rreta.com/wp-content/uploads/2017/08/16-8-2017-7-12-48-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ins w:id="22" w:author="Unknown"/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ins w:id="23" w:author="Unknown"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3. Add </w:t>
        </w:r>
        <w:proofErr w:type="spellStart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Docker</w:t>
        </w:r>
        <w:proofErr w:type="spellEnd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 repository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2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25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Use the following command:</w:t>
        </w:r>
      </w:ins>
    </w:p>
    <w:p w:rsidR="0081069C" w:rsidRPr="0081069C" w:rsidRDefault="0081069C" w:rsidP="0081069C">
      <w:pPr>
        <w:spacing w:after="0" w:line="240" w:lineRule="auto"/>
        <w:ind w:left="-851"/>
        <w:rPr>
          <w:ins w:id="26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27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28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29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52" type="#_x0000_t75" style="width:136.5pt;height:60.5pt" o:ole="">
              <v:imagedata r:id="rId6" o:title=""/>
            </v:shape>
            <w:control r:id="rId15" w:name="HTMLTextArea1" w:shapeid="_x0000_i1052"/>
          </w:objec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92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sudo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tee /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etc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yum.repos.d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docker.repo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&lt;&lt;-'EOF'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dockerrepo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name=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Repository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baseurl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=https://yum.dockerproject.org/repo/main/centos/7/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enabled=1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gpgcheck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=1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gpgkey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=https://yum.dockerproject.org/gpg</w:t>
            </w:r>
          </w:p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EOF</w:t>
            </w:r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30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22262E4E" wp14:editId="2DCB2E91">
            <wp:extent cx="14915515" cy="6532245"/>
            <wp:effectExtent l="0" t="0" r="635" b="1905"/>
            <wp:docPr id="10" name="Picture 10" descr="https://turreta.com/wp-content/uploads/2017/08/16-8-2017-7-33-25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urreta.com/wp-content/uploads/2017/08/16-8-2017-7-33-25-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31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32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Notice the </w:t>
        </w:r>
        <w:proofErr w:type="spellStart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baseurl</w:t>
        </w:r>
        <w:proofErr w:type="spellEnd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points to 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fldChar w:fldCharType="begin"/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instrText xml:space="preserve"> HYPERLINK "https://yum.dockerproject.org/repo/main/centos/7/" </w:instrTex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fldChar w:fldCharType="separate"/>
        </w:r>
        <w:r w:rsidRPr="0081069C">
          <w:rPr>
            <w:rFonts w:ascii="Arial" w:eastAsia="Times New Roman" w:hAnsi="Arial" w:cs="Arial"/>
            <w:color w:val="EB2121"/>
            <w:sz w:val="21"/>
            <w:szCs w:val="21"/>
            <w:lang w:eastAsia="en-IN"/>
          </w:rPr>
          <w:t>https://yum.dockerproject.org/repo/main/centos/7/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fldChar w:fldCharType="end"/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33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34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If we access the 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fldChar w:fldCharType="begin"/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instrText xml:space="preserve"> HYPERLINK "https://yum.dockerproject.org/repo/main/centos/" </w:instrTex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fldChar w:fldCharType="separate"/>
        </w:r>
        <w:r w:rsidRPr="0081069C">
          <w:rPr>
            <w:rFonts w:ascii="Arial" w:eastAsia="Times New Roman" w:hAnsi="Arial" w:cs="Arial"/>
            <w:color w:val="EB2121"/>
            <w:sz w:val="21"/>
            <w:szCs w:val="21"/>
            <w:lang w:eastAsia="en-IN"/>
          </w:rPr>
          <w:t>https://yum.dockerproject.org/repo/main/centos/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fldChar w:fldCharType="end"/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 xml:space="preserve">, we get this page. Depending on our requirement, we have </w:t>
        </w:r>
        <w:proofErr w:type="gramStart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need</w:t>
        </w:r>
        <w:proofErr w:type="gramEnd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 xml:space="preserve"> to choose </w:t>
        </w:r>
        <w:proofErr w:type="spellStart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Docker</w:t>
        </w:r>
        <w:proofErr w:type="spellEnd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binaries between two versions </w:t>
        </w:r>
        <w:proofErr w:type="spellStart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CentOS</w:t>
        </w:r>
        <w:proofErr w:type="spellEnd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. For this post, we use version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7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.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35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66C64E69" wp14:editId="60BAF4E6">
            <wp:extent cx="18229580" cy="3123565"/>
            <wp:effectExtent l="0" t="0" r="1270" b="635"/>
            <wp:docPr id="9" name="Picture 9" descr="https://turreta.com/wp-content/uploads/2017/08/16-8-2017-7-35-4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urreta.com/wp-content/uploads/2017/08/16-8-2017-7-35-49-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ins w:id="36" w:author="Unknown"/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ins w:id="37" w:author="Unknown"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4. Install </w:t>
        </w:r>
        <w:proofErr w:type="spellStart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Docker</w:t>
        </w:r>
        <w:proofErr w:type="spellEnd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 Engine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38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39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Then we install </w:t>
        </w:r>
        <w:proofErr w:type="spellStart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docker</w:t>
        </w:r>
        <w:proofErr w:type="spellEnd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-engine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.</w:t>
        </w:r>
      </w:ins>
    </w:p>
    <w:p w:rsidR="0081069C" w:rsidRPr="0081069C" w:rsidRDefault="0081069C" w:rsidP="0081069C">
      <w:pPr>
        <w:spacing w:after="0" w:line="240" w:lineRule="auto"/>
        <w:ind w:left="-851"/>
        <w:rPr>
          <w:ins w:id="40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41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42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43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55" type="#_x0000_t75" style="width:136.5pt;height:60.5pt" o:ole="">
              <v:imagedata r:id="rId6" o:title=""/>
            </v:shape>
            <w:control r:id="rId18" w:name="DefaultOcxName3" w:shapeid="_x0000_i1055"/>
          </w:object>
        </w:r>
      </w:ins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1587378595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sudo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yum install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-engine</w:t>
            </w:r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4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7F5204D3" wp14:editId="08901ABA">
            <wp:extent cx="14915515" cy="6532245"/>
            <wp:effectExtent l="0" t="0" r="635" b="1905"/>
            <wp:docPr id="8" name="Picture 8" descr="https://turreta.com/wp-content/uploads/2017/08/16-8-2017-7-41-5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urreta.com/wp-content/uploads/2017/08/16-8-2017-7-41-56-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45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46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Type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y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and press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Enter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to proceed.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47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1B5DFFA7" wp14:editId="00257859">
            <wp:extent cx="14915515" cy="6532245"/>
            <wp:effectExtent l="0" t="0" r="635" b="1905"/>
            <wp:docPr id="7" name="Picture 7" descr="https://turreta.com/wp-content/uploads/2017/08/16-8-2017-7-41-1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urreta.com/wp-content/uploads/2017/08/16-8-2017-7-41-16-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48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49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Type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y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and press </w:t>
        </w:r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Enter</w:t>
        </w:r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to proceed, again.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50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886972B" wp14:editId="1E62263D">
            <wp:extent cx="14915515" cy="6532245"/>
            <wp:effectExtent l="0" t="0" r="635" b="1905"/>
            <wp:docPr id="6" name="Picture 6" descr="https://turreta.com/wp-content/uploads/2017/08/16-8-2017-7-44-47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urreta.com/wp-content/uploads/2017/08/16-8-2017-7-44-47-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51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661BD50" wp14:editId="5EA88705">
            <wp:extent cx="14915515" cy="6532245"/>
            <wp:effectExtent l="0" t="0" r="635" b="1905"/>
            <wp:docPr id="5" name="Picture 5" descr="https://turreta.com/wp-content/uploads/2017/08/16-8-2017-7-45-44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urreta.com/wp-content/uploads/2017/08/16-8-2017-7-45-44-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52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ins w:id="53" w:author="Unknown"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docker</w:t>
        </w:r>
        <w:proofErr w:type="spellEnd"/>
        <w:r w:rsidRPr="0081069C">
          <w:rPr>
            <w:rFonts w:ascii="Consolas" w:eastAsia="Times New Roman" w:hAnsi="Consolas" w:cs="Courier New"/>
            <w:color w:val="DD1144"/>
            <w:sz w:val="18"/>
            <w:szCs w:val="18"/>
            <w:bdr w:val="single" w:sz="6" w:space="2" w:color="E1E1E8" w:frame="1"/>
            <w:shd w:val="clear" w:color="auto" w:fill="F7F7F9"/>
            <w:lang w:eastAsia="en-IN"/>
          </w:rPr>
          <w:t>-engine</w:t>
        </w:r>
        <w:proofErr w:type="gramEnd"/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 installation completes.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54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0250A64F" wp14:editId="6B08CFDB">
            <wp:extent cx="14915515" cy="6532245"/>
            <wp:effectExtent l="0" t="0" r="635" b="1905"/>
            <wp:docPr id="4" name="Picture 4" descr="https://turreta.com/wp-content/uploads/2017/08/16-8-2017-7-46-25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urreta.com/wp-content/uploads/2017/08/16-8-2017-7-46-25-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ins w:id="55" w:author="Unknown"/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ins w:id="56" w:author="Unknown"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5. Enable </w:t>
        </w:r>
        <w:proofErr w:type="spellStart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Docker</w:t>
        </w:r>
        <w:proofErr w:type="spellEnd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 Service</w:t>
        </w:r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57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58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Use the following command:</w:t>
        </w:r>
      </w:ins>
    </w:p>
    <w:p w:rsidR="0081069C" w:rsidRPr="0081069C" w:rsidRDefault="0081069C" w:rsidP="0081069C">
      <w:pPr>
        <w:spacing w:after="0" w:line="240" w:lineRule="auto"/>
        <w:ind w:left="-851"/>
        <w:rPr>
          <w:ins w:id="59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60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61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62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58" type="#_x0000_t75" style="width:136.5pt;height:60.5pt" o:ole="">
              <v:imagedata r:id="rId6" o:title=""/>
            </v:shape>
            <w:control r:id="rId24" w:name="DefaultOcxName4" w:shapeid="_x0000_i1058"/>
          </w:object>
        </w:r>
      </w:ins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849567873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sudo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systemctl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enable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docker.service</w:t>
            </w:r>
            <w:proofErr w:type="spellEnd"/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63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4C1AF660" wp14:editId="416AAE58">
            <wp:extent cx="14915515" cy="6532245"/>
            <wp:effectExtent l="0" t="0" r="635" b="1905"/>
            <wp:docPr id="3" name="Picture 3" descr="https://turreta.com/wp-content/uploads/2017/08/16-8-2017-7-49-57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urreta.com/wp-content/uploads/2017/08/16-8-2017-7-49-57-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ins w:id="64" w:author="Unknown"/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ins w:id="65" w:author="Unknown"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6. Start </w:t>
        </w:r>
        <w:proofErr w:type="spellStart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Docker</w:t>
        </w:r>
        <w:proofErr w:type="spellEnd"/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66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67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Use the following command:</w:t>
        </w:r>
      </w:ins>
    </w:p>
    <w:p w:rsidR="0081069C" w:rsidRPr="0081069C" w:rsidRDefault="0081069C" w:rsidP="0081069C">
      <w:pPr>
        <w:spacing w:after="0" w:line="240" w:lineRule="auto"/>
        <w:ind w:left="-851"/>
        <w:rPr>
          <w:ins w:id="68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69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70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71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61" type="#_x0000_t75" style="width:136.5pt;height:60.5pt" o:ole="">
              <v:imagedata r:id="rId6" o:title=""/>
            </v:shape>
            <w:control r:id="rId26" w:name="DefaultOcxName5" w:shapeid="_x0000_i1061"/>
          </w:object>
        </w:r>
      </w:ins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57946764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sudo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systemctl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start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</w:t>
            </w:r>
            <w:proofErr w:type="spellEnd"/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72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4AF4E45" wp14:editId="445A80E9">
            <wp:extent cx="14915515" cy="6532245"/>
            <wp:effectExtent l="0" t="0" r="635" b="1905"/>
            <wp:docPr id="2" name="Picture 2" descr="https://turreta.com/wp-content/uploads/2017/08/16-8-2017-7-51-2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urreta.com/wp-content/uploads/2017/08/16-8-2017-7-51-28-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C" w:rsidRPr="0081069C" w:rsidRDefault="0081069C" w:rsidP="0081069C">
      <w:pPr>
        <w:shd w:val="clear" w:color="auto" w:fill="FFFFFF"/>
        <w:spacing w:before="300" w:after="120" w:line="288" w:lineRule="atLeast"/>
        <w:ind w:left="-851"/>
        <w:outlineLvl w:val="1"/>
        <w:rPr>
          <w:ins w:id="73" w:author="Unknown"/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ins w:id="74" w:author="Unknown"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7. Verify </w:t>
        </w:r>
        <w:proofErr w:type="spellStart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Docker</w:t>
        </w:r>
        <w:proofErr w:type="spellEnd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 xml:space="preserve"> is </w:t>
        </w:r>
        <w:proofErr w:type="gramStart"/>
        <w:r w:rsidRPr="0081069C">
          <w:rPr>
            <w:rFonts w:ascii="Arial" w:eastAsia="Times New Roman" w:hAnsi="Arial" w:cs="Arial"/>
            <w:b/>
            <w:bCs/>
            <w:color w:val="222222"/>
            <w:sz w:val="36"/>
            <w:szCs w:val="36"/>
            <w:lang w:eastAsia="en-IN"/>
          </w:rPr>
          <w:t>Running</w:t>
        </w:r>
        <w:proofErr w:type="gramEnd"/>
      </w:ins>
    </w:p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75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ins w:id="76" w:author="Unknown">
        <w:r w:rsidRPr="0081069C">
          <w:rPr>
            <w:rFonts w:ascii="Arial" w:eastAsia="Times New Roman" w:hAnsi="Arial" w:cs="Arial"/>
            <w:color w:val="333333"/>
            <w:sz w:val="21"/>
            <w:szCs w:val="21"/>
            <w:lang w:eastAsia="en-IN"/>
          </w:rPr>
          <w:t>Use the following command:</w:t>
        </w:r>
      </w:ins>
    </w:p>
    <w:p w:rsidR="0081069C" w:rsidRPr="0081069C" w:rsidRDefault="0081069C" w:rsidP="0081069C">
      <w:pPr>
        <w:spacing w:after="0" w:line="240" w:lineRule="auto"/>
        <w:ind w:left="-851"/>
        <w:rPr>
          <w:ins w:id="77" w:author="Unknown"/>
          <w:rFonts w:ascii="inherit" w:eastAsia="Times New Roman" w:hAnsi="inherit" w:cs="Courier New"/>
          <w:color w:val="333333"/>
          <w:sz w:val="24"/>
          <w:szCs w:val="24"/>
          <w:lang w:eastAsia="en-IN"/>
        </w:rPr>
      </w:pPr>
      <w:ins w:id="78" w:author="Unknown">
        <w:r w:rsidRPr="0081069C">
          <w:rPr>
            <w:rFonts w:ascii="inherit" w:eastAsia="Times New Roman" w:hAnsi="inherit" w:cs="Courier New"/>
            <w:color w:val="333333"/>
            <w:sz w:val="14"/>
            <w:szCs w:val="14"/>
            <w:lang w:eastAsia="en-IN"/>
          </w:rPr>
          <w:t>Shell</w:t>
        </w:r>
      </w:ins>
    </w:p>
    <w:p w:rsidR="0081069C" w:rsidRPr="0081069C" w:rsidRDefault="0081069C" w:rsidP="0081069C">
      <w:pPr>
        <w:spacing w:after="180" w:line="240" w:lineRule="auto"/>
        <w:ind w:left="-851"/>
        <w:rPr>
          <w:ins w:id="79" w:author="Unknown"/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ins w:id="80" w:author="Unknown">
        <w:r w:rsidRPr="0081069C">
          <w:rPr>
            <w:rFonts w:ascii="Courier New" w:eastAsia="Times New Roman" w:hAnsi="Courier New" w:cs="Courier New"/>
            <w:color w:val="333333"/>
            <w:sz w:val="24"/>
            <w:szCs w:val="24"/>
          </w:rPr>
          <w:object w:dxaOrig="225" w:dyaOrig="225">
            <v:shape id="_x0000_i1064" type="#_x0000_t75" style="width:136.5pt;height:60.5pt" o:ole="">
              <v:imagedata r:id="rId6" o:title=""/>
            </v:shape>
            <w:control r:id="rId28" w:name="DefaultOcxName6" w:shapeid="_x0000_i1064"/>
          </w:object>
        </w:r>
      </w:ins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97"/>
      </w:tblGrid>
      <w:tr w:rsidR="0081069C" w:rsidRPr="0081069C" w:rsidTr="0081069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divId w:val="357901399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81069C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69C" w:rsidRPr="0081069C" w:rsidRDefault="0081069C" w:rsidP="0081069C">
            <w:pPr>
              <w:spacing w:after="0" w:line="300" w:lineRule="atLeast"/>
              <w:ind w:left="-851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ps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grep</w:t>
            </w:r>
            <w:proofErr w:type="spellEnd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069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docker</w:t>
            </w:r>
            <w:proofErr w:type="spellEnd"/>
          </w:p>
        </w:tc>
      </w:tr>
    </w:tbl>
    <w:p w:rsidR="0081069C" w:rsidRPr="0081069C" w:rsidRDefault="0081069C" w:rsidP="0081069C">
      <w:pPr>
        <w:shd w:val="clear" w:color="auto" w:fill="FFFFFF"/>
        <w:spacing w:after="150" w:line="240" w:lineRule="auto"/>
        <w:ind w:left="-851"/>
        <w:rPr>
          <w:ins w:id="81" w:author="Unknown"/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F104E4C" wp14:editId="0F98A9C8">
            <wp:extent cx="14915515" cy="6532245"/>
            <wp:effectExtent l="0" t="0" r="635" b="1905"/>
            <wp:docPr id="1" name="Picture 1" descr="https://turreta.com/wp-content/uploads/2017/08/16-8-2017-7-52-27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urreta.com/wp-content/uploads/2017/08/16-8-2017-7-52-27-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51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90" w:rsidRDefault="003E469B" w:rsidP="0081069C">
      <w:pPr>
        <w:ind w:left="-851"/>
      </w:pPr>
      <w:hyperlink r:id="rId30" w:history="1">
        <w:r w:rsidR="00547A5E">
          <w:rPr>
            <w:rStyle w:val="Hyperlink"/>
          </w:rPr>
          <w:t>https://turreta.com/2017/08/17/install-docker-in-red-hat-enterprise-linux-and-aws-ec2/</w:t>
        </w:r>
      </w:hyperlink>
    </w:p>
    <w:sectPr w:rsidR="00BA1C90" w:rsidSect="0081069C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9C"/>
    <w:rsid w:val="003E469B"/>
    <w:rsid w:val="00547A5E"/>
    <w:rsid w:val="0081069C"/>
    <w:rsid w:val="00BA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0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06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0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069C"/>
    <w:rPr>
      <w:color w:val="0000FF"/>
      <w:u w:val="single"/>
    </w:rPr>
  </w:style>
  <w:style w:type="character" w:customStyle="1" w:styleId="crayon-language">
    <w:name w:val="crayon-language"/>
    <w:basedOn w:val="DefaultParagraphFont"/>
    <w:rsid w:val="0081069C"/>
  </w:style>
  <w:style w:type="character" w:customStyle="1" w:styleId="crayon-r">
    <w:name w:val="crayon-r"/>
    <w:basedOn w:val="DefaultParagraphFont"/>
    <w:rsid w:val="0081069C"/>
  </w:style>
  <w:style w:type="character" w:customStyle="1" w:styleId="crayon-h">
    <w:name w:val="crayon-h"/>
    <w:basedOn w:val="DefaultParagraphFont"/>
    <w:rsid w:val="0081069C"/>
  </w:style>
  <w:style w:type="character" w:customStyle="1" w:styleId="crayon-o">
    <w:name w:val="crayon-o"/>
    <w:basedOn w:val="DefaultParagraphFont"/>
    <w:rsid w:val="0081069C"/>
  </w:style>
  <w:style w:type="character" w:customStyle="1" w:styleId="crayon-v">
    <w:name w:val="crayon-v"/>
    <w:basedOn w:val="DefaultParagraphFont"/>
    <w:rsid w:val="0081069C"/>
  </w:style>
  <w:style w:type="character" w:customStyle="1" w:styleId="crayon-e">
    <w:name w:val="crayon-e"/>
    <w:basedOn w:val="DefaultParagraphFont"/>
    <w:rsid w:val="0081069C"/>
  </w:style>
  <w:style w:type="character" w:customStyle="1" w:styleId="crayon-s">
    <w:name w:val="crayon-s"/>
    <w:basedOn w:val="DefaultParagraphFont"/>
    <w:rsid w:val="0081069C"/>
  </w:style>
  <w:style w:type="character" w:customStyle="1" w:styleId="crayon-sy">
    <w:name w:val="crayon-sy"/>
    <w:basedOn w:val="DefaultParagraphFont"/>
    <w:rsid w:val="0081069C"/>
  </w:style>
  <w:style w:type="character" w:customStyle="1" w:styleId="crayon-cn">
    <w:name w:val="crayon-cn"/>
    <w:basedOn w:val="DefaultParagraphFont"/>
    <w:rsid w:val="0081069C"/>
  </w:style>
  <w:style w:type="paragraph" w:styleId="BalloonText">
    <w:name w:val="Balloon Text"/>
    <w:basedOn w:val="Normal"/>
    <w:link w:val="BalloonTextChar"/>
    <w:uiPriority w:val="99"/>
    <w:semiHidden/>
    <w:unhideWhenUsed/>
    <w:rsid w:val="0081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0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06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0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069C"/>
    <w:rPr>
      <w:color w:val="0000FF"/>
      <w:u w:val="single"/>
    </w:rPr>
  </w:style>
  <w:style w:type="character" w:customStyle="1" w:styleId="crayon-language">
    <w:name w:val="crayon-language"/>
    <w:basedOn w:val="DefaultParagraphFont"/>
    <w:rsid w:val="0081069C"/>
  </w:style>
  <w:style w:type="character" w:customStyle="1" w:styleId="crayon-r">
    <w:name w:val="crayon-r"/>
    <w:basedOn w:val="DefaultParagraphFont"/>
    <w:rsid w:val="0081069C"/>
  </w:style>
  <w:style w:type="character" w:customStyle="1" w:styleId="crayon-h">
    <w:name w:val="crayon-h"/>
    <w:basedOn w:val="DefaultParagraphFont"/>
    <w:rsid w:val="0081069C"/>
  </w:style>
  <w:style w:type="character" w:customStyle="1" w:styleId="crayon-o">
    <w:name w:val="crayon-o"/>
    <w:basedOn w:val="DefaultParagraphFont"/>
    <w:rsid w:val="0081069C"/>
  </w:style>
  <w:style w:type="character" w:customStyle="1" w:styleId="crayon-v">
    <w:name w:val="crayon-v"/>
    <w:basedOn w:val="DefaultParagraphFont"/>
    <w:rsid w:val="0081069C"/>
  </w:style>
  <w:style w:type="character" w:customStyle="1" w:styleId="crayon-e">
    <w:name w:val="crayon-e"/>
    <w:basedOn w:val="DefaultParagraphFont"/>
    <w:rsid w:val="0081069C"/>
  </w:style>
  <w:style w:type="character" w:customStyle="1" w:styleId="crayon-s">
    <w:name w:val="crayon-s"/>
    <w:basedOn w:val="DefaultParagraphFont"/>
    <w:rsid w:val="0081069C"/>
  </w:style>
  <w:style w:type="character" w:customStyle="1" w:styleId="crayon-sy">
    <w:name w:val="crayon-sy"/>
    <w:basedOn w:val="DefaultParagraphFont"/>
    <w:rsid w:val="0081069C"/>
  </w:style>
  <w:style w:type="character" w:customStyle="1" w:styleId="crayon-cn">
    <w:name w:val="crayon-cn"/>
    <w:basedOn w:val="DefaultParagraphFont"/>
    <w:rsid w:val="0081069C"/>
  </w:style>
  <w:style w:type="paragraph" w:styleId="BalloonText">
    <w:name w:val="Balloon Text"/>
    <w:basedOn w:val="Normal"/>
    <w:link w:val="BalloonTextChar"/>
    <w:uiPriority w:val="99"/>
    <w:semiHidden/>
    <w:unhideWhenUsed/>
    <w:rsid w:val="0081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8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0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785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26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34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4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6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18" Type="http://schemas.openxmlformats.org/officeDocument/2006/relationships/control" Target="activeX/activeX5.xml"/><Relationship Id="rId26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control" Target="activeX/activeX6.xml"/><Relationship Id="rId32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binaries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13.png"/><Relationship Id="rId28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turreta.com/2017/08/17/install-docker-in-red-hat-enterprise-linux-and-aws-ec2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Windows User</cp:lastModifiedBy>
  <cp:revision>2</cp:revision>
  <dcterms:created xsi:type="dcterms:W3CDTF">2019-08-22T03:52:00Z</dcterms:created>
  <dcterms:modified xsi:type="dcterms:W3CDTF">2019-08-22T03:52:00Z</dcterms:modified>
</cp:coreProperties>
</file>